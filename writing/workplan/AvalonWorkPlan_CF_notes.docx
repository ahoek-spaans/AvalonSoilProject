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72" w:rsidRPr="00F03672" w:rsidRDefault="00F0367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Avalon Hoek </w:t>
      </w:r>
      <w:proofErr w:type="spellStart"/>
      <w:r>
        <w:t>Spaans</w:t>
      </w:r>
      <w:proofErr w:type="spellEnd"/>
    </w:p>
    <w:p w:rsidR="00F03672" w:rsidRDefault="00F03672">
      <w:pPr>
        <w:rPr>
          <w:b/>
        </w:rPr>
      </w:pPr>
      <w:r>
        <w:rPr>
          <w:b/>
        </w:rPr>
        <w:t>NEON Intern Work Plan</w:t>
      </w:r>
    </w:p>
    <w:p w:rsidR="00F03672" w:rsidRDefault="00F03672">
      <w:pPr>
        <w:rPr>
          <w:b/>
        </w:rPr>
      </w:pPr>
      <w:r>
        <w:rPr>
          <w:b/>
        </w:rPr>
        <w:t>Summer 2015</w:t>
      </w:r>
    </w:p>
    <w:p w:rsidR="00F03672" w:rsidRDefault="00F03672" w:rsidP="00F03672">
      <w:pPr>
        <w:pStyle w:val="ListParagraph"/>
        <w:numPr>
          <w:ilvl w:val="0"/>
          <w:numId w:val="1"/>
        </w:numPr>
      </w:pPr>
      <w:r>
        <w:t>What is the overall objective of your project? Title?</w:t>
      </w:r>
    </w:p>
    <w:p w:rsidR="00F03672" w:rsidRPr="00F03672" w:rsidRDefault="00F03672" w:rsidP="00F03672">
      <w:pPr>
        <w:ind w:left="720"/>
        <w:rPr>
          <w:i/>
        </w:rPr>
      </w:pPr>
      <w:r>
        <w:t xml:space="preserve">The overall objective of my project is to create a statistical model that can accurately predict root biomass by depth on a large scale. Title: </w:t>
      </w:r>
      <w:r w:rsidRPr="00F03672">
        <w:rPr>
          <w:i/>
        </w:rPr>
        <w:t xml:space="preserve">Pedological and Climatic Factors Explain Root Biomass by Depth at the Continental Scale. </w:t>
      </w:r>
    </w:p>
    <w:p w:rsidR="00F03672" w:rsidRDefault="00F03672" w:rsidP="00F03672">
      <w:pPr>
        <w:pStyle w:val="ListParagraph"/>
        <w:numPr>
          <w:ilvl w:val="0"/>
          <w:numId w:val="1"/>
        </w:numPr>
      </w:pPr>
      <w:r>
        <w:t xml:space="preserve">What are the specific products or </w:t>
      </w:r>
      <w:commentRangeStart w:id="0"/>
      <w:r>
        <w:t>deliverables</w:t>
      </w:r>
      <w:commentRangeEnd w:id="0"/>
      <w:r w:rsidR="00021E60">
        <w:rPr>
          <w:rStyle w:val="CommentReference"/>
        </w:rPr>
        <w:commentReference w:id="0"/>
      </w:r>
      <w:r>
        <w:t xml:space="preserve"> for you project?</w:t>
      </w:r>
    </w:p>
    <w:p w:rsidR="0071657D" w:rsidRDefault="0071657D" w:rsidP="0071657D">
      <w:pPr>
        <w:pStyle w:val="ListParagraph"/>
        <w:numPr>
          <w:ilvl w:val="0"/>
          <w:numId w:val="3"/>
        </w:numPr>
      </w:pPr>
      <w:r>
        <w:t>Proficiency in R</w:t>
      </w:r>
    </w:p>
    <w:p w:rsidR="00F03672" w:rsidRDefault="0071657D" w:rsidP="0071657D">
      <w:pPr>
        <w:pStyle w:val="ListParagraph"/>
        <w:numPr>
          <w:ilvl w:val="0"/>
          <w:numId w:val="3"/>
        </w:numPr>
      </w:pPr>
      <w:r>
        <w:t xml:space="preserve"> Improvement of scientific Writing Skills</w:t>
      </w:r>
    </w:p>
    <w:p w:rsidR="0071657D" w:rsidRDefault="0071657D" w:rsidP="0071657D">
      <w:pPr>
        <w:pStyle w:val="ListParagraph"/>
        <w:numPr>
          <w:ilvl w:val="0"/>
          <w:numId w:val="3"/>
        </w:numPr>
      </w:pPr>
      <w:r>
        <w:t>Improvement of statistical analysis skills</w:t>
      </w:r>
    </w:p>
    <w:p w:rsidR="0071657D" w:rsidRDefault="0071657D" w:rsidP="0071657D">
      <w:pPr>
        <w:pStyle w:val="ListParagraph"/>
        <w:numPr>
          <w:ilvl w:val="0"/>
          <w:numId w:val="3"/>
        </w:numPr>
        <w:rPr>
          <w:ins w:id="1" w:author="Administrator" w:date="2015-06-01T14:13:00Z"/>
        </w:rPr>
      </w:pPr>
      <w:r>
        <w:t>Learning how to submit articles and papers to Scientific Journals</w:t>
      </w:r>
    </w:p>
    <w:p w:rsidR="00B64CF4" w:rsidRDefault="004503B2" w:rsidP="0071657D">
      <w:pPr>
        <w:pStyle w:val="ListParagraph"/>
        <w:numPr>
          <w:ilvl w:val="0"/>
          <w:numId w:val="3"/>
        </w:numPr>
      </w:pPr>
      <w:ins w:id="2" w:author="Administrator" w:date="2015-06-01T14:13:00Z">
        <w:r w:rsidRPr="00992DD3">
          <w:rPr>
            <w:b/>
            <w:rPrChange w:id="3" w:author="Administrator" w:date="2015-06-01T14:18:00Z">
              <w:rPr/>
            </w:rPrChange>
          </w:rPr>
          <w:t xml:space="preserve">Weekly </w:t>
        </w:r>
      </w:ins>
      <w:ins w:id="4" w:author="Administrator" w:date="2015-06-01T14:15:00Z">
        <w:r w:rsidRPr="00992DD3">
          <w:rPr>
            <w:b/>
            <w:rPrChange w:id="5" w:author="Administrator" w:date="2015-06-01T14:18:00Z">
              <w:rPr/>
            </w:rPrChange>
          </w:rPr>
          <w:t>Update</w:t>
        </w:r>
      </w:ins>
      <w:ins w:id="6" w:author="Administrator" w:date="2015-06-01T14:13:00Z">
        <w:r w:rsidR="00B64CF4">
          <w:t xml:space="preserve">: brief list of what you worked on during the week, what you plan on doing for the following week: aim for submitting every Monday, when we have weekly check-in. </w:t>
        </w:r>
      </w:ins>
    </w:p>
    <w:p w:rsidR="0071657D" w:rsidRDefault="0071657D" w:rsidP="0071657D">
      <w:pPr>
        <w:pStyle w:val="ListParagraph"/>
        <w:ind w:left="1080"/>
      </w:pPr>
    </w:p>
    <w:p w:rsidR="0071657D" w:rsidRDefault="00F03672" w:rsidP="0071657D">
      <w:pPr>
        <w:pStyle w:val="ListParagraph"/>
        <w:numPr>
          <w:ilvl w:val="0"/>
          <w:numId w:val="1"/>
        </w:numPr>
      </w:pPr>
      <w:r>
        <w:t>What key tasks will you need to accomplish, and by when, to complete your project? (List at least five)</w:t>
      </w:r>
    </w:p>
    <w:p w:rsidR="004F3F36" w:rsidRDefault="004F3F36" w:rsidP="004F3F36">
      <w:pPr>
        <w:pStyle w:val="ListParagraph"/>
        <w:numPr>
          <w:ilvl w:val="0"/>
          <w:numId w:val="2"/>
        </w:numPr>
      </w:pPr>
      <w:r>
        <w:t>Review Previous</w:t>
      </w:r>
      <w:r w:rsidR="0071657D">
        <w:t xml:space="preserve"> NEON </w:t>
      </w:r>
      <w:r>
        <w:t xml:space="preserve"> Soil Biomass Posters and Abstracts</w:t>
      </w:r>
      <w:r w:rsidR="0071657D">
        <w:t xml:space="preserve"> (May 23</w:t>
      </w:r>
      <w:r w:rsidR="0071657D" w:rsidRPr="0071657D">
        <w:rPr>
          <w:vertAlign w:val="superscript"/>
        </w:rPr>
        <w:t>rd</w:t>
      </w:r>
      <w:r w:rsidR="0071657D">
        <w:t>)</w:t>
      </w:r>
    </w:p>
    <w:p w:rsidR="004F3F36" w:rsidRDefault="004F3F36" w:rsidP="004F3F36">
      <w:pPr>
        <w:pStyle w:val="ListParagraph"/>
        <w:numPr>
          <w:ilvl w:val="0"/>
          <w:numId w:val="2"/>
        </w:numPr>
      </w:pPr>
      <w:commentRangeStart w:id="7"/>
      <w:r>
        <w:t>Learn R (June 1</w:t>
      </w:r>
      <w:r w:rsidRPr="004F3F36">
        <w:rPr>
          <w:vertAlign w:val="superscript"/>
        </w:rPr>
        <w:t>st</w:t>
      </w:r>
      <w:r>
        <w:t>)</w:t>
      </w:r>
    </w:p>
    <w:p w:rsidR="004F3F36" w:rsidRDefault="004F3F36" w:rsidP="004F3F36">
      <w:pPr>
        <w:pStyle w:val="ListParagraph"/>
        <w:numPr>
          <w:ilvl w:val="0"/>
          <w:numId w:val="2"/>
        </w:numPr>
      </w:pPr>
      <w:commentRangeStart w:id="8"/>
      <w:r>
        <w:t xml:space="preserve">Literature Review </w:t>
      </w:r>
      <w:commentRangeEnd w:id="8"/>
      <w:r w:rsidR="006F62DE">
        <w:rPr>
          <w:rStyle w:val="CommentReference"/>
        </w:rPr>
        <w:commentReference w:id="8"/>
      </w:r>
      <w:r>
        <w:t>(June 3</w:t>
      </w:r>
      <w:r w:rsidRPr="004F3F36">
        <w:rPr>
          <w:vertAlign w:val="superscript"/>
        </w:rPr>
        <w:t>rd</w:t>
      </w:r>
      <w:r>
        <w:t>)</w:t>
      </w:r>
    </w:p>
    <w:p w:rsidR="004F3F36" w:rsidRDefault="0071657D" w:rsidP="004F3F36">
      <w:pPr>
        <w:pStyle w:val="ListParagraph"/>
        <w:numPr>
          <w:ilvl w:val="0"/>
          <w:numId w:val="2"/>
        </w:numPr>
        <w:rPr>
          <w:ins w:id="9" w:author="Administrator" w:date="2015-06-01T14:25:00Z"/>
        </w:rPr>
      </w:pPr>
      <w:commentRangeStart w:id="10"/>
      <w:r>
        <w:t xml:space="preserve">Statistically </w:t>
      </w:r>
      <w:commentRangeStart w:id="11"/>
      <w:r>
        <w:t>analyze</w:t>
      </w:r>
      <w:r w:rsidR="004F3F36">
        <w:t xml:space="preserve"> all soil data </w:t>
      </w:r>
      <w:commentRangeEnd w:id="11"/>
      <w:r w:rsidR="009C03B9">
        <w:rPr>
          <w:rStyle w:val="CommentReference"/>
        </w:rPr>
        <w:commentReference w:id="11"/>
      </w:r>
      <w:r w:rsidR="004F3F36">
        <w:t>(June 13</w:t>
      </w:r>
      <w:r w:rsidR="004F3F36" w:rsidRPr="004F3F36">
        <w:rPr>
          <w:vertAlign w:val="superscript"/>
        </w:rPr>
        <w:t>th</w:t>
      </w:r>
      <w:r w:rsidR="004F3F36">
        <w:t>)</w:t>
      </w:r>
      <w:commentRangeEnd w:id="10"/>
      <w:r w:rsidR="001269A1">
        <w:rPr>
          <w:rStyle w:val="CommentReference"/>
        </w:rPr>
        <w:commentReference w:id="10"/>
      </w:r>
    </w:p>
    <w:p w:rsidR="00251E66" w:rsidRDefault="00251E66" w:rsidP="00251E66">
      <w:pPr>
        <w:pStyle w:val="ListParagraph"/>
        <w:numPr>
          <w:ilvl w:val="1"/>
          <w:numId w:val="2"/>
        </w:numPr>
        <w:rPr>
          <w:ins w:id="12" w:author="Administrator" w:date="2015-06-01T14:24:00Z"/>
        </w:rPr>
        <w:pPrChange w:id="13" w:author="Administrator" w:date="2015-06-01T14:25:00Z">
          <w:pPr>
            <w:pStyle w:val="ListParagraph"/>
            <w:numPr>
              <w:numId w:val="2"/>
            </w:numPr>
            <w:ind w:left="1080" w:hanging="360"/>
          </w:pPr>
        </w:pPrChange>
      </w:pPr>
      <w:ins w:id="14" w:author="Administrator" w:date="2015-06-01T14:25:00Z">
        <w:r>
          <w:t xml:space="preserve">Just some more specific ideas: </w:t>
        </w:r>
      </w:ins>
    </w:p>
    <w:p w:rsidR="00873D5D" w:rsidRDefault="00601706" w:rsidP="00873D5D">
      <w:pPr>
        <w:pStyle w:val="ListParagraph"/>
        <w:numPr>
          <w:ilvl w:val="1"/>
          <w:numId w:val="2"/>
        </w:numPr>
        <w:rPr>
          <w:ins w:id="15" w:author="Administrator" w:date="2015-06-01T14:24:00Z"/>
        </w:rPr>
        <w:pPrChange w:id="16" w:author="Administrator" w:date="2015-06-01T14:24:00Z">
          <w:pPr>
            <w:pStyle w:val="ListParagraph"/>
            <w:numPr>
              <w:numId w:val="2"/>
            </w:numPr>
            <w:ind w:left="1080" w:hanging="360"/>
          </w:pPr>
        </w:pPrChange>
      </w:pPr>
      <w:ins w:id="17" w:author="Administrator" w:date="2015-06-01T14:24:00Z">
        <w:r>
          <w:t>Predictor vs. predictor variable plot</w:t>
        </w:r>
        <w:r w:rsidR="00B4025E">
          <w:t>s</w:t>
        </w:r>
      </w:ins>
      <w:ins w:id="18" w:author="Administrator" w:date="2015-06-01T14:25:00Z">
        <w:r w:rsidR="00B435F4">
          <w:t xml:space="preserve"> (scatterplots, box-plots)</w:t>
        </w:r>
      </w:ins>
    </w:p>
    <w:p w:rsidR="00251E66" w:rsidRDefault="00355857" w:rsidP="00514EA6">
      <w:pPr>
        <w:pStyle w:val="ListParagraph"/>
        <w:numPr>
          <w:ilvl w:val="1"/>
          <w:numId w:val="2"/>
        </w:numPr>
        <w:rPr>
          <w:ins w:id="19" w:author="Administrator" w:date="2015-06-01T14:15:00Z"/>
        </w:rPr>
        <w:pPrChange w:id="20" w:author="Administrator" w:date="2015-06-01T14:27:00Z">
          <w:pPr>
            <w:pStyle w:val="ListParagraph"/>
            <w:numPr>
              <w:numId w:val="2"/>
            </w:numPr>
            <w:ind w:left="1080" w:hanging="360"/>
          </w:pPr>
        </w:pPrChange>
      </w:pPr>
      <w:ins w:id="21" w:author="Administrator" w:date="2015-06-01T14:24:00Z">
        <w:r>
          <w:t>Statistical distribution patterns of total root biomass; distribution of root biomass with depth</w:t>
        </w:r>
      </w:ins>
      <w:bookmarkStart w:id="22" w:name="_GoBack"/>
      <w:bookmarkEnd w:id="22"/>
    </w:p>
    <w:p w:rsidR="00517DA4" w:rsidRDefault="00517DA4" w:rsidP="004F3F36">
      <w:pPr>
        <w:pStyle w:val="ListParagraph"/>
        <w:numPr>
          <w:ilvl w:val="0"/>
          <w:numId w:val="2"/>
        </w:numPr>
      </w:pPr>
      <w:ins w:id="23" w:author="Administrator" w:date="2015-06-01T14:16:00Z">
        <w:r>
          <w:t>Work at D5 soil pit (June 12</w:t>
        </w:r>
        <w:r w:rsidRPr="00517DA4">
          <w:rPr>
            <w:vertAlign w:val="superscript"/>
            <w:rPrChange w:id="24" w:author="Administrator" w:date="2015-06-01T14:16:00Z">
              <w:rPr/>
            </w:rPrChange>
          </w:rPr>
          <w:t>th</w:t>
        </w:r>
        <w:r>
          <w:t xml:space="preserve"> or June 19</w:t>
        </w:r>
        <w:r w:rsidRPr="00517DA4">
          <w:rPr>
            <w:vertAlign w:val="superscript"/>
            <w:rPrChange w:id="25" w:author="Administrator" w:date="2015-06-01T14:16:00Z">
              <w:rPr/>
            </w:rPrChange>
          </w:rPr>
          <w:t>th</w:t>
        </w:r>
        <w:r>
          <w:t xml:space="preserve">). </w:t>
        </w:r>
      </w:ins>
    </w:p>
    <w:p w:rsidR="004F3F36" w:rsidRDefault="004F3F36" w:rsidP="004F3F36">
      <w:pPr>
        <w:pStyle w:val="ListParagraph"/>
        <w:numPr>
          <w:ilvl w:val="0"/>
          <w:numId w:val="2"/>
        </w:numPr>
        <w:rPr>
          <w:ins w:id="26" w:author="Administrator" w:date="2015-06-01T14:16:00Z"/>
        </w:rPr>
      </w:pPr>
      <w:r>
        <w:t xml:space="preserve">Create flexible </w:t>
      </w:r>
      <w:commentRangeStart w:id="27"/>
      <w:r>
        <w:t xml:space="preserve">factors </w:t>
      </w:r>
      <w:commentRangeEnd w:id="27"/>
      <w:r w:rsidR="009C03B9">
        <w:rPr>
          <w:rStyle w:val="CommentReference"/>
        </w:rPr>
        <w:commentReference w:id="27"/>
      </w:r>
      <w:r>
        <w:t xml:space="preserve">for </w:t>
      </w:r>
      <w:commentRangeStart w:id="28"/>
      <w:r>
        <w:t xml:space="preserve">statistical model </w:t>
      </w:r>
      <w:commentRangeEnd w:id="28"/>
      <w:r w:rsidR="006F62DE">
        <w:rPr>
          <w:rStyle w:val="CommentReference"/>
        </w:rPr>
        <w:commentReference w:id="28"/>
      </w:r>
      <w:r>
        <w:t xml:space="preserve">(Continuous throughout project) </w:t>
      </w:r>
    </w:p>
    <w:p w:rsidR="008A34F9" w:rsidRDefault="008A34F9" w:rsidP="008A34F9">
      <w:pPr>
        <w:pStyle w:val="ListParagraph"/>
        <w:numPr>
          <w:ilvl w:val="1"/>
          <w:numId w:val="2"/>
        </w:numPr>
        <w:rPr>
          <w:ins w:id="29" w:author="Administrator" w:date="2015-06-01T14:16:00Z"/>
        </w:rPr>
        <w:pPrChange w:id="30" w:author="Administrator" w:date="2015-06-01T14:16:00Z">
          <w:pPr>
            <w:pStyle w:val="ListParagraph"/>
            <w:numPr>
              <w:numId w:val="2"/>
            </w:numPr>
            <w:ind w:left="1080" w:hanging="360"/>
          </w:pPr>
        </w:pPrChange>
      </w:pPr>
      <w:ins w:id="31" w:author="Administrator" w:date="2015-06-01T14:16:00Z">
        <w:r>
          <w:t>Read up on different types of variables:</w:t>
        </w:r>
      </w:ins>
    </w:p>
    <w:p w:rsidR="008A34F9" w:rsidRDefault="00992DD3" w:rsidP="008A34F9">
      <w:pPr>
        <w:pStyle w:val="ListParagraph"/>
        <w:numPr>
          <w:ilvl w:val="2"/>
          <w:numId w:val="2"/>
        </w:numPr>
        <w:rPr>
          <w:ins w:id="32" w:author="Administrator" w:date="2015-06-01T14:17:00Z"/>
        </w:rPr>
        <w:pPrChange w:id="33" w:author="Administrator" w:date="2015-06-01T14:17:00Z">
          <w:pPr>
            <w:pStyle w:val="ListParagraph"/>
            <w:numPr>
              <w:numId w:val="2"/>
            </w:numPr>
            <w:ind w:left="1080" w:hanging="360"/>
          </w:pPr>
        </w:pPrChange>
      </w:pPr>
      <w:ins w:id="34" w:author="Administrator" w:date="2015-06-01T14:17:00Z">
        <w:r>
          <w:fldChar w:fldCharType="begin"/>
        </w:r>
        <w:r>
          <w:instrText xml:space="preserve"> HYPERLINK "</w:instrText>
        </w:r>
        <w:r w:rsidRPr="008A34F9">
          <w:instrText>http://en.wikipedia.org/wiki/Confoundin</w:instrText>
        </w:r>
        <w:r>
          <w:instrText xml:space="preserve">" </w:instrText>
        </w:r>
        <w:r>
          <w:fldChar w:fldCharType="separate"/>
        </w:r>
        <w:r w:rsidRPr="001835AB">
          <w:rPr>
            <w:rStyle w:val="Hyperlink"/>
          </w:rPr>
          <w:t>http://en.wikipedia.org/wiki/Confoundin</w:t>
        </w:r>
        <w:r>
          <w:fldChar w:fldCharType="end"/>
        </w:r>
        <w:r w:rsidR="008A34F9" w:rsidRPr="008A34F9">
          <w:t>g</w:t>
        </w:r>
      </w:ins>
    </w:p>
    <w:p w:rsidR="00992DD3" w:rsidRDefault="00DE4A0F" w:rsidP="005E43C6">
      <w:pPr>
        <w:pStyle w:val="ListParagraph"/>
        <w:numPr>
          <w:ilvl w:val="2"/>
          <w:numId w:val="2"/>
        </w:numPr>
        <w:rPr>
          <w:ins w:id="35" w:author="Administrator" w:date="2015-06-01T14:19:00Z"/>
        </w:rPr>
        <w:pPrChange w:id="36" w:author="Administrator" w:date="2015-06-01T14:17:00Z">
          <w:pPr>
            <w:pStyle w:val="ListParagraph"/>
            <w:numPr>
              <w:numId w:val="2"/>
            </w:numPr>
            <w:ind w:left="1080" w:hanging="360"/>
          </w:pPr>
        </w:pPrChange>
      </w:pPr>
      <w:ins w:id="37" w:author="Administrator" w:date="2015-06-01T14:19:00Z">
        <w:r>
          <w:fldChar w:fldCharType="begin"/>
        </w:r>
        <w:r>
          <w:instrText xml:space="preserve"> HYPERLINK "</w:instrText>
        </w:r>
      </w:ins>
      <w:ins w:id="38" w:author="Administrator" w:date="2015-06-01T14:18:00Z">
        <w:r w:rsidRPr="005E43C6">
          <w:instrText>http://en.wikipedia.org/wiki/Latent_variabl</w:instrText>
        </w:r>
      </w:ins>
      <w:ins w:id="39" w:author="Administrator" w:date="2015-06-01T14:19:00Z">
        <w:r>
          <w:instrText xml:space="preserve">" </w:instrText>
        </w:r>
        <w:r>
          <w:fldChar w:fldCharType="separate"/>
        </w:r>
      </w:ins>
      <w:ins w:id="40" w:author="Administrator" w:date="2015-06-01T14:18:00Z">
        <w:r w:rsidRPr="001835AB">
          <w:rPr>
            <w:rStyle w:val="Hyperlink"/>
          </w:rPr>
          <w:t>http://en.wikipedia.org/wiki/Latent_variabl</w:t>
        </w:r>
      </w:ins>
      <w:ins w:id="41" w:author="Administrator" w:date="2015-06-01T14:19:00Z">
        <w:r>
          <w:fldChar w:fldCharType="end"/>
        </w:r>
      </w:ins>
      <w:ins w:id="42" w:author="Administrator" w:date="2015-06-01T14:18:00Z">
        <w:r w:rsidR="005E43C6" w:rsidRPr="005E43C6">
          <w:t>e</w:t>
        </w:r>
      </w:ins>
    </w:p>
    <w:p w:rsidR="00DE4A0F" w:rsidRDefault="00DE4A0F" w:rsidP="00DE4A0F">
      <w:pPr>
        <w:pStyle w:val="ListParagraph"/>
        <w:numPr>
          <w:ilvl w:val="1"/>
          <w:numId w:val="2"/>
        </w:numPr>
        <w:rPr>
          <w:ins w:id="43" w:author="Administrator" w:date="2015-06-01T14:19:00Z"/>
        </w:rPr>
        <w:pPrChange w:id="44" w:author="Administrator" w:date="2015-06-01T14:19:00Z">
          <w:pPr>
            <w:pStyle w:val="ListParagraph"/>
            <w:numPr>
              <w:numId w:val="2"/>
            </w:numPr>
            <w:ind w:left="1080" w:hanging="360"/>
          </w:pPr>
        </w:pPrChange>
      </w:pPr>
      <w:ins w:id="45" w:author="Administrator" w:date="2015-06-01T14:19:00Z">
        <w:r>
          <w:t>You will also want to explore and report model diagnostics:</w:t>
        </w:r>
      </w:ins>
    </w:p>
    <w:p w:rsidR="00DE4A0F" w:rsidRDefault="00DE4A0F" w:rsidP="00DE4A0F">
      <w:pPr>
        <w:pStyle w:val="ListParagraph"/>
        <w:numPr>
          <w:ilvl w:val="2"/>
          <w:numId w:val="2"/>
        </w:numPr>
        <w:pPrChange w:id="46" w:author="Administrator" w:date="2015-06-01T14:19:00Z">
          <w:pPr>
            <w:pStyle w:val="ListParagraph"/>
            <w:numPr>
              <w:numId w:val="2"/>
            </w:numPr>
            <w:ind w:left="1080" w:hanging="360"/>
          </w:pPr>
        </w:pPrChange>
      </w:pPr>
      <w:ins w:id="47" w:author="Administrator" w:date="2015-06-01T14:19:00Z">
        <w:r w:rsidRPr="00DE4A0F">
          <w:t>http://en.wikipedia.org/wiki/Regression_diagnostic</w:t>
        </w:r>
      </w:ins>
    </w:p>
    <w:p w:rsidR="004F3F36" w:rsidRDefault="004F3F36" w:rsidP="004F3F36">
      <w:pPr>
        <w:pStyle w:val="ListParagraph"/>
        <w:numPr>
          <w:ilvl w:val="0"/>
          <w:numId w:val="2"/>
        </w:numPr>
        <w:rPr>
          <w:ins w:id="48" w:author="Administrator" w:date="2015-06-01T14:21:00Z"/>
        </w:rPr>
      </w:pPr>
      <w:r>
        <w:t>Test multiple models to find best fit (July 1</w:t>
      </w:r>
      <w:r w:rsidRPr="004F3F36">
        <w:rPr>
          <w:vertAlign w:val="superscript"/>
        </w:rPr>
        <w:t>st</w:t>
      </w:r>
      <w:r>
        <w:t>)</w:t>
      </w:r>
    </w:p>
    <w:p w:rsidR="00A76F69" w:rsidRDefault="00A76F69" w:rsidP="00A76F69">
      <w:pPr>
        <w:pStyle w:val="ListParagraph"/>
        <w:numPr>
          <w:ilvl w:val="1"/>
          <w:numId w:val="2"/>
        </w:numPr>
        <w:rPr>
          <w:ins w:id="49" w:author="Administrator" w:date="2015-06-01T14:22:00Z"/>
        </w:rPr>
        <w:pPrChange w:id="50" w:author="Administrator" w:date="2015-06-01T14:21:00Z">
          <w:pPr>
            <w:pStyle w:val="ListParagraph"/>
            <w:numPr>
              <w:numId w:val="2"/>
            </w:numPr>
            <w:ind w:left="1080" w:hanging="360"/>
          </w:pPr>
        </w:pPrChange>
      </w:pPr>
      <w:ins w:id="51" w:author="Administrator" w:date="2015-06-01T14:21:00Z">
        <w:r>
          <w:t xml:space="preserve">Informal approach (model diagnostics, model performance): </w:t>
        </w:r>
        <w:r>
          <w:fldChar w:fldCharType="begin"/>
        </w:r>
        <w:r>
          <w:instrText xml:space="preserve"> HYPERLINK "</w:instrText>
        </w:r>
        <w:r w:rsidRPr="00A76F69">
          <w:instrText>http://stats.stackexchange.com/questions/79745/how-to-compare-performance-of-multiple-regression-models</w:instrText>
        </w:r>
        <w:r>
          <w:instrText xml:space="preserve">" </w:instrText>
        </w:r>
        <w:r>
          <w:fldChar w:fldCharType="separate"/>
        </w:r>
        <w:r w:rsidRPr="001835AB">
          <w:rPr>
            <w:rStyle w:val="Hyperlink"/>
          </w:rPr>
          <w:t>http://stats.stackexchange.com/questions/79745/how-to-compare-performance-of-multiple-regression-models</w:t>
        </w:r>
        <w:r>
          <w:fldChar w:fldCharType="end"/>
        </w:r>
      </w:ins>
    </w:p>
    <w:p w:rsidR="00A76F69" w:rsidRDefault="00A76F69" w:rsidP="00A76F69">
      <w:pPr>
        <w:pStyle w:val="ListParagraph"/>
        <w:numPr>
          <w:ilvl w:val="2"/>
          <w:numId w:val="2"/>
        </w:numPr>
        <w:rPr>
          <w:ins w:id="52" w:author="Administrator" w:date="2015-06-01T14:21:00Z"/>
        </w:rPr>
        <w:pPrChange w:id="53" w:author="Administrator" w:date="2015-06-01T14:22:00Z">
          <w:pPr>
            <w:pStyle w:val="ListParagraph"/>
            <w:numPr>
              <w:numId w:val="2"/>
            </w:numPr>
            <w:ind w:left="1080" w:hanging="360"/>
          </w:pPr>
        </w:pPrChange>
      </w:pPr>
      <w:ins w:id="54" w:author="Administrator" w:date="2015-06-01T14:23:00Z">
        <w:r>
          <w:t xml:space="preserve">Example: </w:t>
        </w:r>
      </w:ins>
      <w:ins w:id="55" w:author="Administrator" w:date="2015-06-01T14:22:00Z">
        <w:r>
          <w:t>Using performance</w:t>
        </w:r>
      </w:ins>
      <w:ins w:id="56" w:author="Administrator" w:date="2015-06-01T14:23:00Z">
        <w:r w:rsidR="00572F25">
          <w:t xml:space="preserve"> (mean-squared error)</w:t>
        </w:r>
      </w:ins>
      <w:ins w:id="57" w:author="Administrator" w:date="2015-06-01T14:22:00Z">
        <w:r>
          <w:t xml:space="preserve"> and observed vs. predicted fit</w:t>
        </w:r>
      </w:ins>
      <w:ins w:id="58" w:author="Administrator" w:date="2015-06-01T14:23:00Z">
        <w:r w:rsidR="00F8280D">
          <w:t xml:space="preserve"> (the ‘regression of the regression’)</w:t>
        </w:r>
      </w:ins>
    </w:p>
    <w:p w:rsidR="00A76F69" w:rsidRDefault="00A76F69" w:rsidP="00A76F69">
      <w:pPr>
        <w:pStyle w:val="ListParagraph"/>
        <w:numPr>
          <w:ilvl w:val="1"/>
          <w:numId w:val="2"/>
        </w:numPr>
        <w:rPr>
          <w:ins w:id="59" w:author="Administrator" w:date="2015-06-01T14:22:00Z"/>
        </w:rPr>
        <w:pPrChange w:id="60" w:author="Administrator" w:date="2015-06-01T14:21:00Z">
          <w:pPr>
            <w:pStyle w:val="ListParagraph"/>
            <w:numPr>
              <w:numId w:val="2"/>
            </w:numPr>
            <w:ind w:left="1080" w:hanging="360"/>
          </w:pPr>
        </w:pPrChange>
      </w:pPr>
      <w:ins w:id="61" w:author="Administrator" w:date="2015-06-01T14:22:00Z">
        <w:r>
          <w:lastRenderedPageBreak/>
          <w:t>More formally:</w:t>
        </w:r>
        <w:r w:rsidRPr="00A76F69">
          <w:t xml:space="preserve"> </w:t>
        </w:r>
        <w:r>
          <w:fldChar w:fldCharType="begin"/>
        </w:r>
        <w:r>
          <w:instrText xml:space="preserve"> HYPERLINK "</w:instrText>
        </w:r>
        <w:r w:rsidRPr="00A76F69">
          <w:instrText>http://en.wikipedia.org/wiki/Model_selectio</w:instrText>
        </w:r>
        <w:r>
          <w:instrText xml:space="preserve">" </w:instrText>
        </w:r>
        <w:r>
          <w:fldChar w:fldCharType="separate"/>
        </w:r>
        <w:r w:rsidRPr="001835AB">
          <w:rPr>
            <w:rStyle w:val="Hyperlink"/>
          </w:rPr>
          <w:t>http://en.wikipedia.org/wiki/Model_selectio</w:t>
        </w:r>
        <w:r>
          <w:fldChar w:fldCharType="end"/>
        </w:r>
        <w:r w:rsidRPr="00A76F69">
          <w:t>n</w:t>
        </w:r>
      </w:ins>
    </w:p>
    <w:p w:rsidR="00A76F69" w:rsidRDefault="00A76F69" w:rsidP="00A76F69">
      <w:pPr>
        <w:pStyle w:val="ListParagraph"/>
        <w:numPr>
          <w:ilvl w:val="2"/>
          <w:numId w:val="2"/>
        </w:numPr>
        <w:pPrChange w:id="62" w:author="Administrator" w:date="2015-06-01T14:22:00Z">
          <w:pPr>
            <w:pStyle w:val="ListParagraph"/>
            <w:numPr>
              <w:numId w:val="2"/>
            </w:numPr>
            <w:ind w:left="1080" w:hanging="360"/>
          </w:pPr>
        </w:pPrChange>
      </w:pPr>
      <w:ins w:id="63" w:author="Administrator" w:date="2015-06-01T14:22:00Z">
        <w:r>
          <w:t>Using AIC</w:t>
        </w:r>
      </w:ins>
      <w:ins w:id="64" w:author="Administrator" w:date="2015-06-01T14:23:00Z">
        <w:r w:rsidR="00A74F92">
          <w:t xml:space="preserve"> (</w:t>
        </w:r>
        <w:proofErr w:type="spellStart"/>
        <w:r w:rsidR="00A74F92">
          <w:t>Akaike’s</w:t>
        </w:r>
        <w:proofErr w:type="spellEnd"/>
        <w:r w:rsidR="00A74F92">
          <w:t xml:space="preserve"> Information Criterion) – search for “multi-model inference” by Burnham and Anderson</w:t>
        </w:r>
      </w:ins>
    </w:p>
    <w:p w:rsidR="004F3F36" w:rsidRDefault="0071657D" w:rsidP="004F3F36">
      <w:pPr>
        <w:pStyle w:val="ListParagraph"/>
        <w:numPr>
          <w:ilvl w:val="0"/>
          <w:numId w:val="2"/>
        </w:numPr>
        <w:rPr>
          <w:ins w:id="65" w:author="Administrator" w:date="2015-06-01T14:25:00Z"/>
        </w:rPr>
      </w:pPr>
      <w:r>
        <w:t xml:space="preserve">Create </w:t>
      </w:r>
      <w:commentRangeStart w:id="66"/>
      <w:r>
        <w:t xml:space="preserve">Poster and Paper Drafts </w:t>
      </w:r>
      <w:commentRangeEnd w:id="66"/>
      <w:r w:rsidR="006F62DE">
        <w:rPr>
          <w:rStyle w:val="CommentReference"/>
        </w:rPr>
        <w:commentReference w:id="66"/>
      </w:r>
      <w:r>
        <w:t>(July 11</w:t>
      </w:r>
      <w:r w:rsidRPr="0071657D">
        <w:rPr>
          <w:vertAlign w:val="superscript"/>
        </w:rPr>
        <w:t>th</w:t>
      </w:r>
      <w:r>
        <w:t xml:space="preserve">) </w:t>
      </w:r>
      <w:commentRangeEnd w:id="7"/>
      <w:r w:rsidR="00D641A8">
        <w:rPr>
          <w:rStyle w:val="CommentReference"/>
        </w:rPr>
        <w:commentReference w:id="7"/>
      </w:r>
    </w:p>
    <w:p w:rsidR="00946399" w:rsidRDefault="00946399" w:rsidP="00946399">
      <w:pPr>
        <w:pStyle w:val="ListParagraph"/>
        <w:numPr>
          <w:ilvl w:val="1"/>
          <w:numId w:val="2"/>
        </w:numPr>
        <w:rPr>
          <w:ins w:id="67" w:author="Administrator" w:date="2015-06-01T14:26:00Z"/>
        </w:rPr>
        <w:pPrChange w:id="68" w:author="Administrator" w:date="2015-06-01T14:25:00Z">
          <w:pPr>
            <w:pStyle w:val="ListParagraph"/>
            <w:numPr>
              <w:numId w:val="2"/>
            </w:numPr>
            <w:ind w:left="1080" w:hanging="360"/>
          </w:pPr>
        </w:pPrChange>
      </w:pPr>
      <w:ins w:id="69" w:author="Administrator" w:date="2015-06-01T14:26:00Z">
        <w:r>
          <w:t>Paper:</w:t>
        </w:r>
      </w:ins>
    </w:p>
    <w:p w:rsidR="00946399" w:rsidRDefault="00946399" w:rsidP="00946399">
      <w:pPr>
        <w:pStyle w:val="ListParagraph"/>
        <w:numPr>
          <w:ilvl w:val="2"/>
          <w:numId w:val="2"/>
        </w:numPr>
        <w:rPr>
          <w:ins w:id="70" w:author="Administrator" w:date="2015-06-01T14:26:00Z"/>
        </w:rPr>
        <w:pPrChange w:id="71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72" w:author="Administrator" w:date="2015-06-01T14:26:00Z">
        <w:r>
          <w:t xml:space="preserve">Outline; topic sentences for sections and paragraphs. </w:t>
        </w:r>
      </w:ins>
    </w:p>
    <w:p w:rsidR="00BF349F" w:rsidRDefault="00BF349F" w:rsidP="00946399">
      <w:pPr>
        <w:pStyle w:val="ListParagraph"/>
        <w:numPr>
          <w:ilvl w:val="2"/>
          <w:numId w:val="2"/>
        </w:numPr>
        <w:rPr>
          <w:ins w:id="73" w:author="Administrator" w:date="2015-06-01T14:27:00Z"/>
        </w:rPr>
        <w:pPrChange w:id="74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75" w:author="Administrator" w:date="2015-06-01T14:27:00Z">
        <w:r>
          <w:t>Figure List</w:t>
        </w:r>
      </w:ins>
    </w:p>
    <w:p w:rsidR="00BF349F" w:rsidRDefault="00BF349F" w:rsidP="00946399">
      <w:pPr>
        <w:pStyle w:val="ListParagraph"/>
        <w:numPr>
          <w:ilvl w:val="2"/>
          <w:numId w:val="2"/>
        </w:numPr>
        <w:rPr>
          <w:ins w:id="76" w:author="Administrator" w:date="2015-06-01T14:27:00Z"/>
        </w:rPr>
        <w:pPrChange w:id="77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78" w:author="Administrator" w:date="2015-06-01T14:27:00Z">
        <w:r>
          <w:t>Table List</w:t>
        </w:r>
      </w:ins>
    </w:p>
    <w:p w:rsidR="00946399" w:rsidRDefault="001315E7" w:rsidP="00946399">
      <w:pPr>
        <w:pStyle w:val="ListParagraph"/>
        <w:numPr>
          <w:ilvl w:val="2"/>
          <w:numId w:val="2"/>
        </w:numPr>
        <w:rPr>
          <w:ins w:id="79" w:author="Administrator" w:date="2015-06-01T14:26:00Z"/>
        </w:rPr>
        <w:pPrChange w:id="80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81" w:author="Administrator" w:date="2015-06-01T14:26:00Z">
        <w:r>
          <w:t>Intro</w:t>
        </w:r>
      </w:ins>
    </w:p>
    <w:p w:rsidR="001315E7" w:rsidRDefault="001315E7" w:rsidP="001315E7">
      <w:pPr>
        <w:pStyle w:val="ListParagraph"/>
        <w:numPr>
          <w:ilvl w:val="3"/>
          <w:numId w:val="2"/>
        </w:numPr>
        <w:rPr>
          <w:ins w:id="82" w:author="Administrator" w:date="2015-06-01T14:26:00Z"/>
        </w:rPr>
        <w:pPrChange w:id="83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84" w:author="Administrator" w:date="2015-06-01T14:26:00Z">
        <w:r>
          <w:t>Lit Review</w:t>
        </w:r>
      </w:ins>
    </w:p>
    <w:p w:rsidR="001315E7" w:rsidRDefault="001315E7" w:rsidP="00946399">
      <w:pPr>
        <w:pStyle w:val="ListParagraph"/>
        <w:numPr>
          <w:ilvl w:val="2"/>
          <w:numId w:val="2"/>
        </w:numPr>
        <w:rPr>
          <w:ins w:id="85" w:author="Administrator" w:date="2015-06-01T14:26:00Z"/>
        </w:rPr>
        <w:pPrChange w:id="86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87" w:author="Administrator" w:date="2015-06-01T14:26:00Z">
        <w:r>
          <w:t>Methods</w:t>
        </w:r>
      </w:ins>
    </w:p>
    <w:p w:rsidR="001315E7" w:rsidRDefault="001315E7" w:rsidP="00946399">
      <w:pPr>
        <w:pStyle w:val="ListParagraph"/>
        <w:numPr>
          <w:ilvl w:val="2"/>
          <w:numId w:val="2"/>
        </w:numPr>
        <w:rPr>
          <w:ins w:id="88" w:author="Administrator" w:date="2015-06-01T14:26:00Z"/>
        </w:rPr>
        <w:pPrChange w:id="89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90" w:author="Administrator" w:date="2015-06-01T14:26:00Z">
        <w:r>
          <w:t>Results</w:t>
        </w:r>
      </w:ins>
    </w:p>
    <w:p w:rsidR="001315E7" w:rsidRDefault="001315E7" w:rsidP="00946399">
      <w:pPr>
        <w:pStyle w:val="ListParagraph"/>
        <w:numPr>
          <w:ilvl w:val="2"/>
          <w:numId w:val="2"/>
        </w:numPr>
        <w:rPr>
          <w:ins w:id="91" w:author="Administrator" w:date="2015-06-01T14:26:00Z"/>
        </w:rPr>
        <w:pPrChange w:id="92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93" w:author="Administrator" w:date="2015-06-01T14:26:00Z">
        <w:r>
          <w:t>Discussion</w:t>
        </w:r>
      </w:ins>
    </w:p>
    <w:p w:rsidR="001315E7" w:rsidRDefault="001315E7" w:rsidP="00946399">
      <w:pPr>
        <w:pStyle w:val="ListParagraph"/>
        <w:numPr>
          <w:ilvl w:val="2"/>
          <w:numId w:val="2"/>
        </w:numPr>
        <w:rPr>
          <w:ins w:id="94" w:author="Administrator" w:date="2015-06-01T14:26:00Z"/>
        </w:rPr>
        <w:pPrChange w:id="95" w:author="Administrator" w:date="2015-06-01T14:26:00Z">
          <w:pPr>
            <w:pStyle w:val="ListParagraph"/>
            <w:numPr>
              <w:numId w:val="2"/>
            </w:numPr>
            <w:ind w:left="1080" w:hanging="360"/>
          </w:pPr>
        </w:pPrChange>
      </w:pPr>
      <w:ins w:id="96" w:author="Administrator" w:date="2015-06-01T14:26:00Z">
        <w:r>
          <w:t>Conclusion</w:t>
        </w:r>
      </w:ins>
    </w:p>
    <w:p w:rsidR="0015771B" w:rsidRDefault="00946399" w:rsidP="00A859CF">
      <w:pPr>
        <w:pStyle w:val="ListParagraph"/>
        <w:numPr>
          <w:ilvl w:val="1"/>
          <w:numId w:val="2"/>
        </w:numPr>
        <w:pPrChange w:id="97" w:author="Administrator" w:date="2015-06-01T14:27:00Z">
          <w:pPr>
            <w:pStyle w:val="ListParagraph"/>
            <w:numPr>
              <w:numId w:val="2"/>
            </w:numPr>
            <w:ind w:left="1080" w:hanging="360"/>
          </w:pPr>
        </w:pPrChange>
      </w:pPr>
      <w:ins w:id="98" w:author="Administrator" w:date="2015-06-01T14:26:00Z">
        <w:r>
          <w:t>Poster:</w:t>
        </w:r>
      </w:ins>
    </w:p>
    <w:p w:rsidR="00F03672" w:rsidRDefault="00F03672" w:rsidP="00F03672">
      <w:pPr>
        <w:pStyle w:val="ListParagraph"/>
      </w:pPr>
    </w:p>
    <w:p w:rsidR="00F03672" w:rsidRDefault="00F03672" w:rsidP="00F03672">
      <w:pPr>
        <w:pStyle w:val="ListParagraph"/>
        <w:numPr>
          <w:ilvl w:val="0"/>
          <w:numId w:val="1"/>
        </w:numPr>
      </w:pPr>
      <w:r>
        <w:t xml:space="preserve">Which tasks depend on someone or something else? Think about limitations of their availability. Be sure to factor these dependencies in to your time estimates. </w:t>
      </w:r>
    </w:p>
    <w:p w:rsidR="0071657D" w:rsidRDefault="0071657D" w:rsidP="0071657D">
      <w:pPr>
        <w:pStyle w:val="ListParagraph"/>
        <w:numPr>
          <w:ilvl w:val="0"/>
          <w:numId w:val="4"/>
        </w:numPr>
      </w:pPr>
      <w:r>
        <w:t>Getting access to updated soil biomass information (depends on Aly updating soil database)</w:t>
      </w:r>
    </w:p>
    <w:p w:rsidR="0071657D" w:rsidRDefault="0071657D" w:rsidP="0071657D">
      <w:pPr>
        <w:pStyle w:val="ListParagraph"/>
        <w:numPr>
          <w:ilvl w:val="1"/>
          <w:numId w:val="4"/>
        </w:numPr>
        <w:rPr>
          <w:ins w:id="99" w:author="Administrator" w:date="2015-06-01T14:03:00Z"/>
        </w:rPr>
      </w:pPr>
      <w:r>
        <w:t>Meeting with Aly (6/1/2015)</w:t>
      </w:r>
    </w:p>
    <w:p w:rsidR="00236A7F" w:rsidRPr="00236A7F" w:rsidRDefault="00236A7F" w:rsidP="00236A7F">
      <w:pPr>
        <w:pStyle w:val="ListParagraph"/>
        <w:numPr>
          <w:ilvl w:val="0"/>
          <w:numId w:val="4"/>
        </w:numPr>
        <w:rPr>
          <w:ins w:id="100" w:author="Administrator" w:date="2015-06-01T14:04:00Z"/>
          <w:rPrChange w:id="101" w:author="Administrator" w:date="2015-06-01T14:04:00Z">
            <w:rPr>
              <w:ins w:id="102" w:author="Administrator" w:date="2015-06-01T14:04:00Z"/>
              <w:u w:val="single"/>
            </w:rPr>
          </w:rPrChange>
        </w:rPr>
        <w:pPrChange w:id="103" w:author="Administrator" w:date="2015-06-01T14:03:00Z">
          <w:pPr>
            <w:pStyle w:val="ListParagraph"/>
            <w:numPr>
              <w:ilvl w:val="1"/>
              <w:numId w:val="4"/>
            </w:numPr>
            <w:ind w:left="1800" w:hanging="360"/>
          </w:pPr>
        </w:pPrChange>
      </w:pPr>
      <w:ins w:id="104" w:author="Administrator" w:date="2015-06-01T14:03:00Z">
        <w:r>
          <w:t xml:space="preserve">Getting precipitation data for </w:t>
        </w:r>
        <w:r>
          <w:rPr>
            <w:i/>
            <w:u w:val="single"/>
          </w:rPr>
          <w:t xml:space="preserve">all </w:t>
        </w:r>
        <w:r>
          <w:rPr>
            <w:u w:val="single"/>
          </w:rPr>
          <w:t xml:space="preserve">sites. You currently only have </w:t>
        </w:r>
        <w:proofErr w:type="spellStart"/>
        <w:r>
          <w:rPr>
            <w:u w:val="single"/>
          </w:rPr>
          <w:t>precip</w:t>
        </w:r>
        <w:proofErr w:type="spellEnd"/>
        <w:r>
          <w:rPr>
            <w:u w:val="single"/>
          </w:rPr>
          <w:t xml:space="preserve"> data for a limited number of pits. </w:t>
        </w:r>
      </w:ins>
    </w:p>
    <w:p w:rsidR="00236A7F" w:rsidRDefault="00236A7F" w:rsidP="00236A7F">
      <w:pPr>
        <w:pStyle w:val="ListParagraph"/>
        <w:numPr>
          <w:ilvl w:val="0"/>
          <w:numId w:val="4"/>
        </w:numPr>
        <w:pPrChange w:id="105" w:author="Administrator" w:date="2015-06-01T14:03:00Z">
          <w:pPr>
            <w:pStyle w:val="ListParagraph"/>
            <w:numPr>
              <w:ilvl w:val="1"/>
              <w:numId w:val="4"/>
            </w:numPr>
            <w:ind w:left="1800" w:hanging="360"/>
          </w:pPr>
        </w:pPrChange>
      </w:pPr>
      <w:ins w:id="106" w:author="Administrator" w:date="2015-06-01T14:05:00Z">
        <w:r>
          <w:rPr>
            <w:u w:val="single"/>
          </w:rPr>
          <w:t xml:space="preserve">Any other external data </w:t>
        </w:r>
      </w:ins>
      <w:ins w:id="107" w:author="Administrator" w:date="2015-06-01T14:06:00Z">
        <w:r w:rsidR="00EF05AC">
          <w:rPr>
            <w:u w:val="single"/>
          </w:rPr>
          <w:t xml:space="preserve">(e.g. vegetation, organic matter, whatever) </w:t>
        </w:r>
      </w:ins>
      <w:ins w:id="108" w:author="Administrator" w:date="2015-06-01T14:05:00Z">
        <w:r>
          <w:rPr>
            <w:u w:val="single"/>
          </w:rPr>
          <w:t xml:space="preserve">you are hoping to use will need to be located, munged, and derived. External data = data not generated by NEON. </w:t>
        </w:r>
      </w:ins>
    </w:p>
    <w:p w:rsidR="0071657D" w:rsidRPr="00F03672" w:rsidRDefault="0071657D" w:rsidP="0071657D"/>
    <w:sectPr w:rsidR="0071657D" w:rsidRPr="00F0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5-06-01T14:00:00Z" w:initials="CF">
    <w:p w:rsidR="00021E60" w:rsidRDefault="00021E60">
      <w:pPr>
        <w:pStyle w:val="CommentText"/>
      </w:pPr>
      <w:r>
        <w:rPr>
          <w:rStyle w:val="CommentReference"/>
        </w:rPr>
        <w:annotationRef/>
      </w:r>
      <w:r w:rsidRPr="006F62DE">
        <w:rPr>
          <w:b/>
        </w:rPr>
        <w:t xml:space="preserve">Deliverables </w:t>
      </w:r>
      <w:r>
        <w:t>are generally considered to be any sort of ‘</w:t>
      </w:r>
      <w:r w:rsidR="009C03B9">
        <w:t xml:space="preserve">final </w:t>
      </w:r>
      <w:r>
        <w:t xml:space="preserve">product’ you are creating as part of the project. This can include things you write e.g. the literature review, </w:t>
      </w:r>
      <w:r w:rsidR="009C03B9">
        <w:t xml:space="preserve">the paper, and the poster. </w:t>
      </w:r>
    </w:p>
    <w:p w:rsidR="009C03B9" w:rsidRDefault="009C03B9">
      <w:pPr>
        <w:pStyle w:val="CommentText"/>
      </w:pPr>
    </w:p>
    <w:p w:rsidR="009C03B9" w:rsidRDefault="009C03B9">
      <w:pPr>
        <w:pStyle w:val="CommentText"/>
      </w:pPr>
      <w:r>
        <w:t xml:space="preserve">Deliverables can also include sub-components of these things like the predictive statistical model, any graphics you make as part of the paper and poster, reports and summaries you create, and even an R script and functions you may develop. </w:t>
      </w:r>
    </w:p>
    <w:p w:rsidR="009C03B9" w:rsidRDefault="009C03B9">
      <w:pPr>
        <w:pStyle w:val="CommentText"/>
      </w:pPr>
    </w:p>
    <w:p w:rsidR="006F62DE" w:rsidRDefault="006F62DE">
      <w:pPr>
        <w:pStyle w:val="CommentText"/>
      </w:pPr>
      <w:r>
        <w:t xml:space="preserve">Breaking down ‘major’ deliverables (i.e. the Poster and Paper) with ‘minor’ deliverables (i.e. figures, tables, content) can help you gauge your progress through the weeks. </w:t>
      </w:r>
    </w:p>
    <w:p w:rsidR="009C03B9" w:rsidRDefault="009C03B9">
      <w:pPr>
        <w:pStyle w:val="CommentText"/>
      </w:pPr>
    </w:p>
  </w:comment>
  <w:comment w:id="8" w:author="Administrator" w:date="2015-06-01T13:59:00Z" w:initials="CF">
    <w:p w:rsidR="006F62DE" w:rsidRDefault="006F62DE">
      <w:pPr>
        <w:pStyle w:val="CommentText"/>
      </w:pPr>
      <w:r>
        <w:rPr>
          <w:rStyle w:val="CommentReference"/>
        </w:rPr>
        <w:annotationRef/>
      </w:r>
      <w:r>
        <w:t xml:space="preserve">Deliverable. </w:t>
      </w:r>
    </w:p>
  </w:comment>
  <w:comment w:id="11" w:author="Administrator" w:date="2015-06-01T13:57:00Z" w:initials="CF">
    <w:p w:rsidR="009C03B9" w:rsidRPr="009C03B9" w:rsidRDefault="009C03B9">
      <w:pPr>
        <w:pStyle w:val="CommentText"/>
      </w:pPr>
      <w:r w:rsidRPr="009C03B9">
        <w:rPr>
          <w:rStyle w:val="CommentReference"/>
          <w:sz w:val="20"/>
          <w:szCs w:val="20"/>
        </w:rPr>
        <w:annotationRef/>
      </w:r>
      <w:r w:rsidRPr="009C03B9">
        <w:t xml:space="preserve">It would be helpful to sketch out rough ideas for what figures/graphics </w:t>
      </w:r>
      <w:proofErr w:type="spellStart"/>
      <w:r w:rsidRPr="009C03B9">
        <w:t>amd</w:t>
      </w:r>
      <w:proofErr w:type="spellEnd"/>
      <w:r w:rsidRPr="009C03B9">
        <w:t xml:space="preserve"> tables to present once you have begun analyzing the data. </w:t>
      </w:r>
    </w:p>
    <w:p w:rsidR="009C03B9" w:rsidRPr="009C03B9" w:rsidRDefault="009C03B9">
      <w:pPr>
        <w:pStyle w:val="CommentText"/>
      </w:pPr>
    </w:p>
    <w:p w:rsidR="009C03B9" w:rsidRPr="009C03B9" w:rsidRDefault="009C03B9">
      <w:pPr>
        <w:pStyle w:val="CommentText"/>
      </w:pPr>
      <w:r w:rsidRPr="009C03B9">
        <w:t xml:space="preserve">Think about the presentation of the analysis in terms of writing a story or laying out the evidence for a trial. What story are you trying to tell with the figures? What is the point of each figure? </w:t>
      </w:r>
    </w:p>
  </w:comment>
  <w:comment w:id="10" w:author="Administrator" w:date="2015-06-01T14:24:00Z" w:initials="CF">
    <w:p w:rsidR="001269A1" w:rsidRDefault="001269A1">
      <w:pPr>
        <w:pStyle w:val="CommentText"/>
      </w:pPr>
      <w:r>
        <w:rPr>
          <w:rStyle w:val="CommentReference"/>
        </w:rPr>
        <w:annotationRef/>
      </w:r>
      <w:r>
        <w:t>What does this entail?</w:t>
      </w:r>
    </w:p>
  </w:comment>
  <w:comment w:id="27" w:author="Administrator" w:date="2015-06-01T13:54:00Z" w:initials="CF">
    <w:p w:rsidR="009C03B9" w:rsidRDefault="009C03B9">
      <w:pPr>
        <w:pStyle w:val="CommentText"/>
      </w:pPr>
      <w:r>
        <w:rPr>
          <w:rStyle w:val="CommentReference"/>
        </w:rPr>
        <w:annotationRef/>
      </w:r>
      <w:r>
        <w:t xml:space="preserve">Just a side note. “Factor” in R generally indicates a categorical prediction variable. This may throw you off if you google the term and are not looking for info on categorical data.  </w:t>
      </w:r>
    </w:p>
  </w:comment>
  <w:comment w:id="28" w:author="Administrator" w:date="2015-06-01T13:59:00Z" w:initials="CF">
    <w:p w:rsidR="006F62DE" w:rsidRDefault="006F62DE">
      <w:pPr>
        <w:pStyle w:val="CommentText"/>
      </w:pPr>
      <w:r>
        <w:rPr>
          <w:rStyle w:val="CommentReference"/>
        </w:rPr>
        <w:annotationRef/>
      </w:r>
      <w:r>
        <w:t>Deliverable</w:t>
      </w:r>
    </w:p>
  </w:comment>
  <w:comment w:id="66" w:author="Administrator" w:date="2015-06-01T14:01:00Z" w:initials="CF">
    <w:p w:rsidR="006F62DE" w:rsidRDefault="006F62DE">
      <w:pPr>
        <w:pStyle w:val="CommentText"/>
      </w:pPr>
      <w:r>
        <w:rPr>
          <w:rStyle w:val="CommentReference"/>
        </w:rPr>
        <w:annotationRef/>
      </w:r>
      <w:r w:rsidR="00AF544A">
        <w:t xml:space="preserve">Both deliverables. </w:t>
      </w:r>
    </w:p>
  </w:comment>
  <w:comment w:id="7" w:author="Administrator" w:date="2015-06-01T14:21:00Z" w:initials="CF">
    <w:p w:rsidR="00D641A8" w:rsidRDefault="00D641A8">
      <w:pPr>
        <w:pStyle w:val="CommentText"/>
      </w:pPr>
      <w:r>
        <w:rPr>
          <w:rStyle w:val="CommentReference"/>
        </w:rPr>
        <w:annotationRef/>
      </w:r>
      <w:r>
        <w:t>Outline as many majo</w:t>
      </w:r>
      <w:r w:rsidR="00A76F69">
        <w:t xml:space="preserve">r deliverables as you can with more tangible tasks and goals. </w:t>
      </w:r>
      <w:r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7160E"/>
    <w:multiLevelType w:val="hybridMultilevel"/>
    <w:tmpl w:val="68C00D4A"/>
    <w:lvl w:ilvl="0" w:tplc="CB10D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6249D"/>
    <w:multiLevelType w:val="hybridMultilevel"/>
    <w:tmpl w:val="AB4400AC"/>
    <w:lvl w:ilvl="0" w:tplc="F6ACB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BD6048"/>
    <w:multiLevelType w:val="hybridMultilevel"/>
    <w:tmpl w:val="FD10DB7C"/>
    <w:lvl w:ilvl="0" w:tplc="44E0D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80220C"/>
    <w:multiLevelType w:val="hybridMultilevel"/>
    <w:tmpl w:val="4A56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72"/>
    <w:rsid w:val="00021E60"/>
    <w:rsid w:val="001269A1"/>
    <w:rsid w:val="001315E7"/>
    <w:rsid w:val="0015771B"/>
    <w:rsid w:val="00236A7F"/>
    <w:rsid w:val="00251E66"/>
    <w:rsid w:val="002E585B"/>
    <w:rsid w:val="00355857"/>
    <w:rsid w:val="003C7FDD"/>
    <w:rsid w:val="004503B2"/>
    <w:rsid w:val="004F3F36"/>
    <w:rsid w:val="00514EA6"/>
    <w:rsid w:val="00517DA4"/>
    <w:rsid w:val="00572F25"/>
    <w:rsid w:val="00575F79"/>
    <w:rsid w:val="00577FFD"/>
    <w:rsid w:val="005E43C6"/>
    <w:rsid w:val="00601706"/>
    <w:rsid w:val="006F62DE"/>
    <w:rsid w:val="00704133"/>
    <w:rsid w:val="0071657D"/>
    <w:rsid w:val="00744394"/>
    <w:rsid w:val="00873D5D"/>
    <w:rsid w:val="008A34F9"/>
    <w:rsid w:val="00946399"/>
    <w:rsid w:val="00992DD3"/>
    <w:rsid w:val="009C03B9"/>
    <w:rsid w:val="009C3662"/>
    <w:rsid w:val="00A74F92"/>
    <w:rsid w:val="00A76F69"/>
    <w:rsid w:val="00A859CF"/>
    <w:rsid w:val="00AF544A"/>
    <w:rsid w:val="00B4025E"/>
    <w:rsid w:val="00B42AD3"/>
    <w:rsid w:val="00B435F4"/>
    <w:rsid w:val="00B64CF4"/>
    <w:rsid w:val="00BF349F"/>
    <w:rsid w:val="00D641A8"/>
    <w:rsid w:val="00DE4A0F"/>
    <w:rsid w:val="00E236C5"/>
    <w:rsid w:val="00EF05AC"/>
    <w:rsid w:val="00F03672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1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E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E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2D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1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E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E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2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E81B5-2495-46D7-AE48-A8A47EE4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NEON Inc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Avalon Hoek Spaans</dc:creator>
  <cp:lastModifiedBy>Administrator</cp:lastModifiedBy>
  <cp:revision>35</cp:revision>
  <dcterms:created xsi:type="dcterms:W3CDTF">2015-06-01T19:59:00Z</dcterms:created>
  <dcterms:modified xsi:type="dcterms:W3CDTF">2015-06-01T20:27:00Z</dcterms:modified>
</cp:coreProperties>
</file>